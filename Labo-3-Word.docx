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YGothic-Extra" w:hAnsi="HYGothic-Extra"/>
          <w:color w:val="000000" w:themeColor="text1"/>
          <w:sz w:val="56"/>
          <w:u w:val="single"/>
          <w:lang w:val="fr-CA"/>
        </w:rPr>
        <w:id w:val="1559906673"/>
        <w:docPartObj>
          <w:docPartGallery w:val="Cover Pages"/>
          <w:docPartUnique/>
        </w:docPartObj>
      </w:sdtPr>
      <w:sdtEndPr>
        <w:rPr>
          <w:lang w:eastAsia="fr-CA"/>
        </w:rPr>
      </w:sdtEndPr>
      <w:sdtContent>
        <w:p w14:paraId="5B550BCC" w14:textId="21C8C6C1" w:rsidR="00500D28" w:rsidRDefault="00500D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27B5B" wp14:editId="223341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10B8DA" w14:textId="1A7CDE80" w:rsidR="00500D28" w:rsidRDefault="00500D28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Nazarov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Nikita, Coelho-Bibeau Geoffrey</w:t>
                                      </w:r>
                                    </w:p>
                                  </w:sdtContent>
                                </w:sdt>
                                <w:p w14:paraId="269047FB" w14:textId="51F29C71" w:rsidR="00500D28" w:rsidRDefault="000000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6332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Cégep du vieux montréal</w:t>
                                      </w:r>
                                    </w:sdtContent>
                                  </w:sdt>
                                  <w:r w:rsidR="00500D28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6332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263849" w14:textId="590671F4" w:rsidR="00500D28" w:rsidRDefault="00500D2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Technique de l’informatique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D4A02AA" w14:textId="0C21A1E3" w:rsidR="00500D28" w:rsidRDefault="00500D2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Cégep du Vieux Montréal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B27B5B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10B8DA" w14:textId="1A7CDE80" w:rsidR="00500D28" w:rsidRDefault="00500D2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Nazarov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Nikita, Coelho-Bibeau Geoffrey</w:t>
                                </w:r>
                              </w:p>
                            </w:sdtContent>
                          </w:sdt>
                          <w:p w14:paraId="269047FB" w14:textId="51F29C71" w:rsidR="00500D28" w:rsidRDefault="00500D2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63324">
                                  <w:rPr>
                                    <w:caps/>
                                    <w:color w:val="FFFFFF" w:themeColor="background1"/>
                                  </w:rPr>
                                  <w:t>Cégep du vieux montréal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6332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263849" w14:textId="590671F4" w:rsidR="00500D28" w:rsidRDefault="00500D2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Technique de l’informatique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D4A02AA" w14:textId="0C21A1E3" w:rsidR="00500D28" w:rsidRDefault="00500D2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Cégep du Vieux Montréal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0D5F8C" w14:textId="77777777" w:rsidR="004D1E86" w:rsidRDefault="004D1E86" w:rsidP="007B1983">
          <w:pPr>
            <w:pStyle w:val="Titreperso"/>
            <w:rPr>
              <w:rFonts w:asciiTheme="minorHAnsi" w:hAnsiTheme="minorHAnsi"/>
              <w:color w:val="auto"/>
              <w:lang w:eastAsia="fr-CA"/>
            </w:rPr>
          </w:pPr>
        </w:p>
        <w:p w14:paraId="54C469DB" w14:textId="77777777" w:rsidR="009F0741" w:rsidRDefault="009F0741">
          <w:pPr>
            <w:rPr>
              <w:lang w:eastAsia="fr-CA"/>
            </w:rPr>
          </w:pPr>
        </w:p>
        <w:p w14:paraId="2A23DB78" w14:textId="77777777" w:rsidR="009F0741" w:rsidRDefault="009F0741">
          <w:pPr>
            <w:rPr>
              <w:lang w:eastAsia="fr-CA"/>
            </w:rPr>
          </w:pPr>
          <w:r>
            <w:rPr>
              <w:lang w:eastAsia="fr-CA"/>
            </w:rPr>
            <w:br w:type="page"/>
          </w:r>
        </w:p>
        <w:p w14:paraId="6765C91C" w14:textId="77777777" w:rsidR="009F0741" w:rsidRDefault="009F0741" w:rsidP="009F0741">
          <w:pPr>
            <w:pStyle w:val="Titredeconclusion"/>
            <w:rPr>
              <w:lang w:eastAsia="fr-CA"/>
            </w:rPr>
          </w:pPr>
          <w:r>
            <w:rPr>
              <w:lang w:eastAsia="fr-CA"/>
            </w:rPr>
            <w:lastRenderedPageBreak/>
            <w:t xml:space="preserve">                                        </w:t>
          </w:r>
          <w:r w:rsidRPr="009F0741">
            <w:rPr>
              <w:lang w:eastAsia="fr-CA"/>
            </w:rPr>
            <w:t xml:space="preserve">Table des Matières </w:t>
          </w:r>
        </w:p>
        <w:p w14:paraId="44C0A177" w14:textId="77777777" w:rsidR="009F0741" w:rsidRDefault="009F0741" w:rsidP="009F0741">
          <w:pPr>
            <w:pStyle w:val="Titredeconclusion"/>
            <w:rPr>
              <w:lang w:eastAsia="fr-CA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8"/>
              <w:szCs w:val="22"/>
              <w:u w:val="none"/>
              <w:lang w:val="fr-FR" w:eastAsia="en-US"/>
            </w:rPr>
            <w:id w:val="-73824485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9ECAF28" w14:textId="21CDAA04" w:rsidR="00A21240" w:rsidRDefault="00A21240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5F960A0A" w14:textId="23A39F4C" w:rsidR="00A21240" w:rsidRDefault="00A21240">
              <w:pPr>
                <w:pStyle w:val="TM1"/>
              </w:pPr>
              <w:r>
                <w:t>POURQUOI CHOISIR LA TECHNIQUE DU CVM ?...................................................2</w:t>
              </w:r>
            </w:p>
            <w:p w14:paraId="58D4BBC9" w14:textId="0673E13B" w:rsidR="00A21240" w:rsidRDefault="00A21240">
              <w:pPr>
                <w:pStyle w:val="TM1"/>
              </w:pPr>
              <w:r>
                <w:t>DEC INTENSIF……………………………………………………………………………………………</w:t>
              </w:r>
              <w:proofErr w:type="gramStart"/>
              <w:r>
                <w:t>…….</w:t>
              </w:r>
              <w:proofErr w:type="gramEnd"/>
              <w:r>
                <w:t>.3</w:t>
              </w:r>
            </w:p>
            <w:p w14:paraId="16B255C9" w14:textId="3CA9CAC5" w:rsidR="00A21240" w:rsidRDefault="00A21240">
              <w:pPr>
                <w:pStyle w:val="TM1"/>
                <w:rPr>
                  <w:rFonts w:eastAsiaTheme="minorEastAsia"/>
                  <w:noProof/>
                  <w:sz w:val="22"/>
                  <w:lang w:val="fr-CA"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3479870" w:history="1">
                <w:r w:rsidRPr="00754FC1">
                  <w:rPr>
                    <w:rStyle w:val="Lienhypertexte"/>
                    <w:noProof/>
                  </w:rPr>
                  <w:t>GRILLE DE COURS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_Toc113479870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91B13F" w14:textId="690B0340" w:rsidR="00A21240" w:rsidRDefault="00000000">
              <w:pPr>
                <w:pStyle w:val="TM1"/>
                <w:rPr>
                  <w:rFonts w:eastAsiaTheme="minorEastAsia"/>
                  <w:noProof/>
                  <w:sz w:val="22"/>
                  <w:lang w:val="fr-CA" w:eastAsia="fr-CA"/>
                </w:rPr>
              </w:pPr>
              <w:hyperlink w:anchor="_Toc113479871" w:history="1">
                <w:r w:rsidR="00A21240" w:rsidRPr="00754FC1">
                  <w:rPr>
                    <w:rStyle w:val="Lienhypertexte"/>
                    <w:noProof/>
                  </w:rPr>
                  <w:t>Grille de cours (deuxième partie)</w:t>
                </w:r>
                <w:r w:rsidR="00A21240">
                  <w:rPr>
                    <w:noProof/>
                    <w:webHidden/>
                  </w:rPr>
                  <w:tab/>
                </w:r>
                <w:r w:rsidR="00A21240">
                  <w:rPr>
                    <w:noProof/>
                    <w:webHidden/>
                  </w:rPr>
                  <w:fldChar w:fldCharType="begin"/>
                </w:r>
                <w:r w:rsidR="00A21240">
                  <w:rPr>
                    <w:noProof/>
                    <w:webHidden/>
                  </w:rPr>
                  <w:instrText xml:space="preserve"> PAGEREF _Toc113479871 \h </w:instrText>
                </w:r>
                <w:r w:rsidR="00A21240">
                  <w:rPr>
                    <w:noProof/>
                    <w:webHidden/>
                  </w:rPr>
                </w:r>
                <w:r w:rsidR="00A21240">
                  <w:rPr>
                    <w:noProof/>
                    <w:webHidden/>
                  </w:rPr>
                  <w:fldChar w:fldCharType="separate"/>
                </w:r>
                <w:r w:rsidR="00A21240">
                  <w:rPr>
                    <w:noProof/>
                    <w:webHidden/>
                  </w:rPr>
                  <w:t>5</w:t>
                </w:r>
                <w:r w:rsidR="00A21240">
                  <w:rPr>
                    <w:noProof/>
                    <w:webHidden/>
                  </w:rPr>
                  <w:fldChar w:fldCharType="end"/>
                </w:r>
              </w:hyperlink>
            </w:p>
            <w:p w14:paraId="28086288" w14:textId="66889BCB" w:rsidR="00A21240" w:rsidRDefault="00A2124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2380FFF" w14:textId="5A265EF8" w:rsidR="009F0741" w:rsidRDefault="009F0741" w:rsidP="009F0741">
          <w:pPr>
            <w:pStyle w:val="Titrepourlatabledesmatires"/>
          </w:pPr>
        </w:p>
        <w:p w14:paraId="756E79D6" w14:textId="46E11A74" w:rsidR="004D1E86" w:rsidRPr="009F0741" w:rsidRDefault="004D1E86" w:rsidP="009F0741">
          <w:pPr>
            <w:pStyle w:val="Titredeconclusion"/>
            <w:rPr>
              <w:lang w:eastAsia="fr-CA"/>
            </w:rPr>
          </w:pPr>
          <w:r w:rsidRPr="009F0741">
            <w:rPr>
              <w:lang w:eastAsia="fr-CA"/>
            </w:rPr>
            <w:br w:type="page"/>
          </w:r>
        </w:p>
        <w:p w14:paraId="18AF244F" w14:textId="2FBEB1BA" w:rsidR="00500D28" w:rsidRDefault="00000000" w:rsidP="009F0741">
          <w:pPr>
            <w:pStyle w:val="Titreperso"/>
            <w:rPr>
              <w:lang w:eastAsia="fr-CA"/>
            </w:rPr>
          </w:pPr>
        </w:p>
      </w:sdtContent>
    </w:sdt>
    <w:p w14:paraId="51A04BBB" w14:textId="659AA380" w:rsidR="00D328D5" w:rsidRPr="00500D28" w:rsidRDefault="00500D28" w:rsidP="007B1983">
      <w:pPr>
        <w:pStyle w:val="Titreperso"/>
      </w:pPr>
      <w:r>
        <w:t>Pourquoi choisir l</w:t>
      </w:r>
      <w:r w:rsidR="00FC2A16">
        <w:t xml:space="preserve">a technique </w:t>
      </w:r>
      <w:r w:rsidR="000837E4">
        <w:t>du CVM?</w:t>
      </w:r>
    </w:p>
    <w:p w14:paraId="4ED147CE" w14:textId="35C1AE94" w:rsidR="00FC2A16" w:rsidRDefault="00FC2A16" w:rsidP="00FC2A16">
      <w:pPr>
        <w:pStyle w:val="Soustitre"/>
      </w:pPr>
    </w:p>
    <w:p w14:paraId="6253222E" w14:textId="48469269" w:rsidR="00FC2A16" w:rsidRPr="007B1983" w:rsidRDefault="000837E4" w:rsidP="007B1983">
      <w:pPr>
        <w:pStyle w:val="Soustitre"/>
      </w:pPr>
      <w:r w:rsidRPr="000837E4">
        <w:t>Un vaste choix de carrières</w:t>
      </w:r>
    </w:p>
    <w:p w14:paraId="566B974A" w14:textId="44E3646E" w:rsidR="000837E4" w:rsidRDefault="000837E4" w:rsidP="000837E4">
      <w:r>
        <w:t xml:space="preserve">En choisissant la technique en informatique du CVM, les étudiants </w:t>
      </w:r>
      <w:r w:rsidR="008F1D7F">
        <w:t>peuvent</w:t>
      </w:r>
      <w:r>
        <w:t xml:space="preserve"> se spécialiser dans une multitude de domaine</w:t>
      </w:r>
      <w:r w:rsidR="00A21240">
        <w:t>s</w:t>
      </w:r>
      <w:r>
        <w:t xml:space="preserve"> concernant l’informatique tel que :</w:t>
      </w:r>
    </w:p>
    <w:p w14:paraId="56346622" w14:textId="333F1A01" w:rsidR="000837E4" w:rsidRDefault="000837E4" w:rsidP="000837E4"/>
    <w:p w14:paraId="57DDDE14" w14:textId="759D8446" w:rsidR="007B1983" w:rsidRDefault="007B1983" w:rsidP="007B1983">
      <w:pPr>
        <w:pStyle w:val="Enphasesurdesmots"/>
      </w:pPr>
      <w:r>
        <w:t>- LES JEUX VIDÉOS</w:t>
      </w:r>
    </w:p>
    <w:p w14:paraId="36C59F9C" w14:textId="23946E45" w:rsidR="007B1983" w:rsidRDefault="007B1983" w:rsidP="007B1983">
      <w:pPr>
        <w:pStyle w:val="Enphasesurdesmots"/>
      </w:pPr>
      <w:r>
        <w:t>- GÉNIE LOGICIEL</w:t>
      </w:r>
    </w:p>
    <w:p w14:paraId="4BDB81CD" w14:textId="4DF8809A" w:rsidR="007B1983" w:rsidRDefault="007B1983" w:rsidP="007B1983">
      <w:pPr>
        <w:pStyle w:val="Enphasesurdesmots"/>
      </w:pPr>
      <w:r>
        <w:t>-</w:t>
      </w:r>
      <w:r w:rsidR="00A21240">
        <w:t>L’</w:t>
      </w:r>
      <w:r>
        <w:t>INTELLIGENCE ARTIFICIEL</w:t>
      </w:r>
    </w:p>
    <w:p w14:paraId="13AC700A" w14:textId="39C80E08" w:rsidR="007B1983" w:rsidRDefault="007B1983" w:rsidP="007B1983">
      <w:pPr>
        <w:pStyle w:val="Enphasesurdesmots"/>
      </w:pPr>
      <w:r>
        <w:t>-LA RÉSEAUTIQUE</w:t>
      </w:r>
    </w:p>
    <w:p w14:paraId="724BC787" w14:textId="6F3FB5F8" w:rsidR="007B1983" w:rsidRDefault="007B1983" w:rsidP="007B1983">
      <w:pPr>
        <w:pStyle w:val="Enphasesurdesmots"/>
      </w:pPr>
      <w:r>
        <w:t>-MÉGADONNÉES</w:t>
      </w:r>
    </w:p>
    <w:p w14:paraId="401E6E84" w14:textId="3FC130D4" w:rsidR="007B1983" w:rsidRDefault="007B1983" w:rsidP="007B1983">
      <w:pPr>
        <w:pStyle w:val="Enphasesurdesmots"/>
      </w:pPr>
      <w:r>
        <w:t>-</w:t>
      </w:r>
      <w:r w:rsidR="00A21240">
        <w:t xml:space="preserve">LA </w:t>
      </w:r>
      <w:r>
        <w:t>PROGRAMMATION WEB</w:t>
      </w:r>
    </w:p>
    <w:p w14:paraId="5872D681" w14:textId="409C80E9" w:rsidR="007B1983" w:rsidRPr="007B1983" w:rsidRDefault="007B1983" w:rsidP="007B1983">
      <w:pPr>
        <w:pStyle w:val="Enphasesurdesmots"/>
      </w:pPr>
      <w:r>
        <w:t>-ET PLEIN D’AUTRES !</w:t>
      </w:r>
    </w:p>
    <w:p w14:paraId="3D525C85" w14:textId="3F1B0BD0" w:rsidR="00FC2A16" w:rsidRDefault="00FC2A16" w:rsidP="00FC2A16">
      <w:pPr>
        <w:pStyle w:val="Soustitre"/>
      </w:pPr>
    </w:p>
    <w:p w14:paraId="7D569A2D" w14:textId="042480A4" w:rsidR="000A2906" w:rsidRDefault="007B1983" w:rsidP="007B1983">
      <w:pPr>
        <w:rPr>
          <w:lang w:val="fr-CA"/>
        </w:rPr>
      </w:pPr>
      <w:r>
        <w:rPr>
          <w:lang w:val="fr-CA"/>
        </w:rPr>
        <w:t>De plus, les ét</w:t>
      </w:r>
      <w:r w:rsidR="00C63324">
        <w:rPr>
          <w:lang w:val="fr-CA"/>
        </w:rPr>
        <w:t xml:space="preserve">udiants et étudiantes inscrits à temps plein </w:t>
      </w:r>
      <w:r w:rsidR="000A2906">
        <w:rPr>
          <w:lang w:val="fr-CA"/>
        </w:rPr>
        <w:t>dans le</w:t>
      </w:r>
      <w:r w:rsidR="00C63324">
        <w:rPr>
          <w:lang w:val="fr-CA"/>
        </w:rPr>
        <w:t xml:space="preserve"> programme de technique en informatique peuvent maintenant recevoir une bour</w:t>
      </w:r>
      <w:r w:rsidR="000A2906">
        <w:rPr>
          <w:lang w:val="fr-CA"/>
        </w:rPr>
        <w:t>se</w:t>
      </w:r>
      <w:r w:rsidR="000D1EDD">
        <w:rPr>
          <w:lang w:val="fr-CA"/>
        </w:rPr>
        <w:t>,</w:t>
      </w:r>
      <w:r w:rsidR="000A2906">
        <w:rPr>
          <w:lang w:val="fr-CA"/>
        </w:rPr>
        <w:t xml:space="preserve"> de 1500$ par session </w:t>
      </w:r>
      <w:r w:rsidR="000D1EDD">
        <w:rPr>
          <w:lang w:val="fr-CA"/>
        </w:rPr>
        <w:t>réussi</w:t>
      </w:r>
      <w:r w:rsidR="00A21240">
        <w:rPr>
          <w:lang w:val="fr-CA"/>
        </w:rPr>
        <w:t>e</w:t>
      </w:r>
      <w:r w:rsidR="000D1EDD">
        <w:rPr>
          <w:lang w:val="fr-CA"/>
        </w:rPr>
        <w:t>, offerte par le gouvernement!</w:t>
      </w:r>
    </w:p>
    <w:p w14:paraId="1B7B4245" w14:textId="77777777" w:rsidR="000A2906" w:rsidRDefault="000A2906">
      <w:pPr>
        <w:rPr>
          <w:lang w:val="fr-CA"/>
        </w:rPr>
      </w:pPr>
      <w:r>
        <w:rPr>
          <w:lang w:val="fr-CA"/>
        </w:rPr>
        <w:br w:type="page"/>
      </w:r>
    </w:p>
    <w:p w14:paraId="30744F0C" w14:textId="5E428831" w:rsidR="000A2906" w:rsidRDefault="000A2906" w:rsidP="000A2906">
      <w:pPr>
        <w:pStyle w:val="Titre"/>
      </w:pPr>
      <w:r>
        <w:lastRenderedPageBreak/>
        <w:t>DEC INTENSIF</w:t>
      </w:r>
    </w:p>
    <w:p w14:paraId="64ADBA99" w14:textId="77777777" w:rsidR="00493FB1" w:rsidRDefault="00493FB1">
      <w:pPr>
        <w:rPr>
          <w:lang w:val="fr-CA"/>
        </w:rPr>
      </w:pPr>
    </w:p>
    <w:p w14:paraId="3D3ECE62" w14:textId="5AA40EAE" w:rsidR="000D1EDD" w:rsidRDefault="00493FB1" w:rsidP="00493FB1">
      <w:pPr>
        <w:rPr>
          <w:lang w:val="fr-CA"/>
        </w:rPr>
      </w:pPr>
      <w:r>
        <w:rPr>
          <w:lang w:val="fr-CA"/>
        </w:rPr>
        <w:t xml:space="preserve">Un des grands avantages de la technique en informatique du </w:t>
      </w:r>
      <w:r w:rsidR="00811079">
        <w:rPr>
          <w:lang w:val="fr-CA"/>
        </w:rPr>
        <w:t>cégep</w:t>
      </w:r>
      <w:r>
        <w:rPr>
          <w:lang w:val="fr-CA"/>
        </w:rPr>
        <w:t xml:space="preserve"> du Vieux Montréal, est son programme intensif. Les étudiants souhaitant apprendre plus rapidement peuvent, </w:t>
      </w:r>
      <w:r w:rsidRPr="006B102D">
        <w:rPr>
          <w:rStyle w:val="caractreengrasCar"/>
        </w:rPr>
        <w:t>contrairement au programme des autres cegep</w:t>
      </w:r>
      <w:r>
        <w:rPr>
          <w:lang w:val="fr-CA"/>
        </w:rPr>
        <w:t xml:space="preserve">, choisir de faire </w:t>
      </w:r>
      <w:r w:rsidR="006B102D">
        <w:rPr>
          <w:lang w:val="fr-CA"/>
        </w:rPr>
        <w:t>leurs cours intensifs</w:t>
      </w:r>
      <w:r w:rsidR="000D1EDD">
        <w:rPr>
          <w:lang w:val="fr-CA"/>
        </w:rPr>
        <w:t xml:space="preserve"> afin d’obtenir </w:t>
      </w:r>
      <w:r w:rsidR="006B102D">
        <w:rPr>
          <w:lang w:val="fr-CA"/>
        </w:rPr>
        <w:t>un</w:t>
      </w:r>
      <w:r w:rsidR="000D1EDD">
        <w:rPr>
          <w:lang w:val="fr-CA"/>
        </w:rPr>
        <w:t xml:space="preserve"> </w:t>
      </w:r>
      <w:r w:rsidR="006B102D">
        <w:rPr>
          <w:lang w:val="fr-CA"/>
        </w:rPr>
        <w:t>diplôme d’étude collégiale</w:t>
      </w:r>
      <w:r w:rsidR="000D1EDD">
        <w:rPr>
          <w:lang w:val="fr-CA"/>
        </w:rPr>
        <w:t xml:space="preserve"> en 16 mois. </w:t>
      </w:r>
    </w:p>
    <w:p w14:paraId="32E28C51" w14:textId="79EEABE2" w:rsidR="000D1EDD" w:rsidDel="008F1D7F" w:rsidRDefault="000D1EDD" w:rsidP="006B102D">
      <w:pPr>
        <w:pStyle w:val="caractreengras"/>
        <w:rPr>
          <w:del w:id="0" w:author="Coelho-Bibeau Geoffrey" w:date="2022-09-07T20:20:00Z"/>
        </w:rPr>
      </w:pPr>
    </w:p>
    <w:p w14:paraId="4F85AF41" w14:textId="3E222D2C" w:rsidR="00563396" w:rsidRDefault="00811079" w:rsidP="008F1D7F">
      <w:pPr>
        <w:pStyle w:val="Soustitre"/>
      </w:pPr>
      <w:r>
        <w:t>CARACTERISTIQUE DE CE DEC</w:t>
      </w:r>
      <w:r>
        <w:rPr>
          <w:rFonts w:hint="eastAsia"/>
        </w:rPr>
        <w:t> </w:t>
      </w:r>
      <w:r>
        <w:t>:</w:t>
      </w:r>
    </w:p>
    <w:p w14:paraId="641E1084" w14:textId="7BFC0022" w:rsidR="00811079" w:rsidRDefault="00811079" w:rsidP="00811079">
      <w:pPr>
        <w:pStyle w:val="Enphasesurdesmots"/>
      </w:pPr>
      <w:r>
        <w:t>-45</w:t>
      </w:r>
      <w:r w:rsidR="00563415">
        <w:t xml:space="preserve"> heures </w:t>
      </w:r>
      <w:r>
        <w:t>de cours par semaine (3 fois plus d’heure</w:t>
      </w:r>
      <w:r w:rsidR="00563415">
        <w:t>s</w:t>
      </w:r>
      <w:r>
        <w:t xml:space="preserve"> qu’un </w:t>
      </w:r>
      <w:r w:rsidR="006B102D">
        <w:t>étudiant régulier</w:t>
      </w:r>
      <w:r>
        <w:t>)</w:t>
      </w:r>
      <w:r w:rsidR="006B102D">
        <w:t>.</w:t>
      </w:r>
    </w:p>
    <w:p w14:paraId="38AC6401" w14:textId="7A01A157" w:rsidR="00811079" w:rsidRDefault="00811079" w:rsidP="00811079">
      <w:pPr>
        <w:pStyle w:val="Enphasesurdesmots"/>
      </w:pPr>
      <w:r>
        <w:t>- Offert 2 sessions sur 3 (Automne et Hiver)</w:t>
      </w:r>
      <w:r w:rsidR="006B102D">
        <w:t>.</w:t>
      </w:r>
    </w:p>
    <w:p w14:paraId="49402727" w14:textId="2B3B7972" w:rsidR="00811079" w:rsidRDefault="00811079" w:rsidP="00811079">
      <w:pPr>
        <w:pStyle w:val="Enphasesurdesmots"/>
      </w:pPr>
      <w:r>
        <w:t>-Comporte que les cours du programme informatique.</w:t>
      </w:r>
    </w:p>
    <w:p w14:paraId="23AEC83B" w14:textId="2286E58A" w:rsidR="006B102D" w:rsidRDefault="006B102D" w:rsidP="00811079">
      <w:pPr>
        <w:pStyle w:val="Enphasesurdesmots"/>
      </w:pPr>
    </w:p>
    <w:p w14:paraId="2C20978E" w14:textId="4681DCD5" w:rsidR="006B102D" w:rsidRDefault="006B102D" w:rsidP="006B102D">
      <w:pPr>
        <w:pStyle w:val="Soustitre"/>
      </w:pPr>
      <w:r>
        <w:t>Prérequis pour pouvoir faire le DEC intensif :</w:t>
      </w:r>
    </w:p>
    <w:p w14:paraId="423A3610" w14:textId="6872BA43" w:rsidR="004D1E86" w:rsidRDefault="006B102D" w:rsidP="006B102D">
      <w:pPr>
        <w:pStyle w:val="Enphasesurdesmots"/>
      </w:pPr>
      <w:r>
        <w:t>-Avoir terminé un diplôme d’étude collégial ou les cours de formation générale collégiale.</w:t>
      </w:r>
    </w:p>
    <w:p w14:paraId="1460895D" w14:textId="77777777" w:rsidR="004D1E86" w:rsidRDefault="004D1E86">
      <w:pPr>
        <w:rPr>
          <w:rFonts w:asciiTheme="majorHAnsi" w:hAnsiTheme="majorHAnsi"/>
          <w:b/>
          <w:color w:val="977829"/>
          <w:sz w:val="32"/>
          <w:u w:val="single"/>
        </w:rPr>
      </w:pPr>
      <w:r>
        <w:br w:type="page"/>
      </w:r>
    </w:p>
    <w:p w14:paraId="6AF58817" w14:textId="6955D275" w:rsidR="006B102D" w:rsidRDefault="004D1E86" w:rsidP="004D1E86">
      <w:pPr>
        <w:pStyle w:val="TitreBleu"/>
      </w:pPr>
      <w:bookmarkStart w:id="1" w:name="_Toc113479729"/>
      <w:bookmarkStart w:id="2" w:name="_Toc113479870"/>
      <w:r>
        <w:lastRenderedPageBreak/>
        <w:t>GRILLE DE COURS</w:t>
      </w:r>
      <w:bookmarkEnd w:id="1"/>
      <w:bookmarkEnd w:id="2"/>
    </w:p>
    <w:p w14:paraId="45D26BDF" w14:textId="729223C7" w:rsidR="00A242D6" w:rsidRDefault="00A242D6" w:rsidP="00A242D6">
      <w:pPr>
        <w:pStyle w:val="Soustitre"/>
      </w:pPr>
    </w:p>
    <w:p w14:paraId="6B737EC7" w14:textId="707F223D" w:rsidR="00A242D6" w:rsidRDefault="00A242D6" w:rsidP="00A242D6">
      <w:pPr>
        <w:pStyle w:val="Soustitre"/>
      </w:pPr>
      <w:r>
        <w:t>Première session </w:t>
      </w:r>
    </w:p>
    <w:p w14:paraId="41D96277" w14:textId="5B4BB261" w:rsidR="00A242D6" w:rsidRDefault="00A242D6" w:rsidP="00A242D6">
      <w:r>
        <w:t>La première session comprend :</w:t>
      </w:r>
    </w:p>
    <w:p w14:paraId="020714A6" w14:textId="65B90040" w:rsidR="00A242D6" w:rsidRDefault="00A242D6" w:rsidP="00A242D6">
      <w:r>
        <w:t>-27 heures de cours par semaine</w:t>
      </w:r>
    </w:p>
    <w:p w14:paraId="68BC30FB" w14:textId="173B46A3" w:rsidR="00340E21" w:rsidRDefault="00340E21" w:rsidP="00A242D6">
      <w:r>
        <w:t>- 3 cours de formation générale et 4 de formation spécifique</w:t>
      </w:r>
    </w:p>
    <w:p w14:paraId="7909A817" w14:textId="02827C36" w:rsidR="00340E21" w:rsidRDefault="00340E21" w:rsidP="00A242D6"/>
    <w:p w14:paraId="62E3CED9" w14:textId="05179999" w:rsidR="00340E21" w:rsidRDefault="00340E21" w:rsidP="00340E21">
      <w:pPr>
        <w:pStyle w:val="Soustitre"/>
      </w:pPr>
      <w:r>
        <w:t xml:space="preserve">Deuxième session </w:t>
      </w:r>
    </w:p>
    <w:p w14:paraId="756C403F" w14:textId="146F8748" w:rsidR="00340E21" w:rsidRDefault="00340E21" w:rsidP="00340E21">
      <w:r>
        <w:t>La deuxième session comprend :</w:t>
      </w:r>
    </w:p>
    <w:p w14:paraId="15A58CC2" w14:textId="2466BB85" w:rsidR="00340E21" w:rsidRDefault="00340E21" w:rsidP="00340E21">
      <w:r>
        <w:t>- 32 heures de cours par semaine</w:t>
      </w:r>
    </w:p>
    <w:p w14:paraId="0012B1EC" w14:textId="6C9721BA" w:rsidR="00340E21" w:rsidRDefault="00340E21" w:rsidP="00340E21">
      <w:r>
        <w:t xml:space="preserve">- 4 cours de formation générale et 4 cours de formation spécifique </w:t>
      </w:r>
    </w:p>
    <w:p w14:paraId="7CF5BCED" w14:textId="7A5DC0B6" w:rsidR="00340E21" w:rsidRDefault="00340E21" w:rsidP="00340E21"/>
    <w:p w14:paraId="79B7069E" w14:textId="5C800057" w:rsidR="00340E21" w:rsidRDefault="00340E21" w:rsidP="00340E21">
      <w:pPr>
        <w:pStyle w:val="Soustitre"/>
      </w:pPr>
      <w:r>
        <w:t>Troisième session</w:t>
      </w:r>
    </w:p>
    <w:p w14:paraId="42B3DBD5" w14:textId="3E7F2B65" w:rsidR="00340E21" w:rsidRDefault="00340E21" w:rsidP="00340E21">
      <w:r>
        <w:t>La troisième session comprend :</w:t>
      </w:r>
    </w:p>
    <w:p w14:paraId="2FB09EFA" w14:textId="1D0E1902" w:rsidR="00340E21" w:rsidRDefault="00340E21" w:rsidP="00340E21">
      <w:r>
        <w:t>-31 heures de cours par semaine</w:t>
      </w:r>
    </w:p>
    <w:p w14:paraId="40E2344C" w14:textId="3159CE8E" w:rsidR="00340E21" w:rsidRDefault="00340E21" w:rsidP="00340E21">
      <w:r>
        <w:t>- 4 cours de formation générale et 4 cours de formation spécifique</w:t>
      </w:r>
    </w:p>
    <w:p w14:paraId="5D55FBEB" w14:textId="31347E0C" w:rsidR="00340E21" w:rsidRDefault="00340E21" w:rsidP="00340E21"/>
    <w:p w14:paraId="45D46DA0" w14:textId="159DFC9A" w:rsidR="00340E21" w:rsidRDefault="00225AEB" w:rsidP="00225AEB">
      <w:pPr>
        <w:pStyle w:val="Soustitre"/>
      </w:pPr>
      <w:r>
        <w:t>Quatrième session</w:t>
      </w:r>
    </w:p>
    <w:p w14:paraId="68F065B4" w14:textId="33967B2E" w:rsidR="00225AEB" w:rsidRDefault="00225AEB" w:rsidP="00225AEB">
      <w:r>
        <w:t>La quatrième session comprend :</w:t>
      </w:r>
    </w:p>
    <w:p w14:paraId="2F006C21" w14:textId="0D9E0693" w:rsidR="00225AEB" w:rsidRDefault="00225AEB" w:rsidP="00225AEB">
      <w:r>
        <w:t>-31 heure</w:t>
      </w:r>
      <w:r w:rsidR="00563415">
        <w:t>s</w:t>
      </w:r>
      <w:r>
        <w:t xml:space="preserve"> de cours</w:t>
      </w:r>
    </w:p>
    <w:p w14:paraId="376C748A" w14:textId="4C33CDC1" w:rsidR="00225AEB" w:rsidRDefault="00225AEB" w:rsidP="00225AEB">
      <w:r>
        <w:t>- 3 cours de formation général</w:t>
      </w:r>
    </w:p>
    <w:p w14:paraId="7A69477E" w14:textId="77777777" w:rsidR="00225AEB" w:rsidRDefault="00225AEB" w:rsidP="00225AEB"/>
    <w:p w14:paraId="7AFE4E83" w14:textId="3E81CD7B" w:rsidR="00225AEB" w:rsidRDefault="00225AEB" w:rsidP="00A242D6"/>
    <w:p w14:paraId="14B4C81F" w14:textId="77777777" w:rsidR="00225AEB" w:rsidRDefault="00225AEB">
      <w:r>
        <w:br w:type="page"/>
      </w:r>
    </w:p>
    <w:p w14:paraId="7D5845FC" w14:textId="2B91CC06" w:rsidR="00340E21" w:rsidRDefault="00225AEB" w:rsidP="00225AEB">
      <w:pPr>
        <w:pStyle w:val="TitreBleu"/>
      </w:pPr>
      <w:bookmarkStart w:id="3" w:name="_Toc113479730"/>
      <w:bookmarkStart w:id="4" w:name="_Toc113479871"/>
      <w:r>
        <w:lastRenderedPageBreak/>
        <w:t>Grille de cours (deuxième partie)</w:t>
      </w:r>
      <w:bookmarkEnd w:id="3"/>
      <w:bookmarkEnd w:id="4"/>
    </w:p>
    <w:p w14:paraId="6292FB96" w14:textId="0FB86C63" w:rsidR="00225AEB" w:rsidRDefault="00225AEB" w:rsidP="00225AEB">
      <w:pPr>
        <w:pStyle w:val="Soustitre"/>
      </w:pPr>
    </w:p>
    <w:p w14:paraId="3122BA5A" w14:textId="3B5B1E83" w:rsidR="00225AEB" w:rsidRDefault="00225AEB" w:rsidP="00225AEB">
      <w:pPr>
        <w:pStyle w:val="Soustitre"/>
      </w:pPr>
      <w:r>
        <w:t xml:space="preserve">Cinquième session </w:t>
      </w:r>
    </w:p>
    <w:p w14:paraId="7585133A" w14:textId="6A4D84D5" w:rsidR="00225AEB" w:rsidRDefault="00225AEB" w:rsidP="00225AEB">
      <w:r>
        <w:t>La cinquième session comprend :</w:t>
      </w:r>
    </w:p>
    <w:p w14:paraId="3AEDDF48" w14:textId="527DEBFD" w:rsidR="00FA1323" w:rsidRDefault="00FA1323" w:rsidP="00225AEB">
      <w:r>
        <w:t>-32 heures de cours par semaine</w:t>
      </w:r>
    </w:p>
    <w:p w14:paraId="225950B6" w14:textId="6514DE8D" w:rsidR="00225AEB" w:rsidRDefault="00225AEB" w:rsidP="00225AEB">
      <w:r>
        <w:t>-</w:t>
      </w:r>
      <w:r w:rsidR="00FA1323">
        <w:t>0 cours de formation général et 7 cours de formation spécifique</w:t>
      </w:r>
    </w:p>
    <w:p w14:paraId="597EE3DE" w14:textId="73F8952F" w:rsidR="00FA1323" w:rsidRDefault="00FA1323" w:rsidP="00225AEB"/>
    <w:p w14:paraId="22802E9A" w14:textId="3F626E52" w:rsidR="00FA1323" w:rsidRDefault="00FA1323" w:rsidP="00FA1323">
      <w:pPr>
        <w:pStyle w:val="Soustitre"/>
      </w:pPr>
      <w:r>
        <w:t>Sixième et dernière session :</w:t>
      </w:r>
    </w:p>
    <w:p w14:paraId="3E2F0805" w14:textId="756DF185" w:rsidR="00FA1323" w:rsidRDefault="00FA1323" w:rsidP="00FA1323">
      <w:r>
        <w:t xml:space="preserve">-25 heures de cours par semaine </w:t>
      </w:r>
    </w:p>
    <w:p w14:paraId="15D7700F" w14:textId="66474114" w:rsidR="00FA1323" w:rsidRDefault="00FA1323" w:rsidP="00FA1323">
      <w:r>
        <w:t>-0 cours de formation général et 6 cours de formation spécifique.</w:t>
      </w:r>
    </w:p>
    <w:p w14:paraId="56988BFC" w14:textId="353F2CB9" w:rsidR="00FA1323" w:rsidRDefault="00FA1323" w:rsidP="00FA1323"/>
    <w:p w14:paraId="53A37771" w14:textId="412A19C5" w:rsidR="00FA1323" w:rsidRDefault="00FA1323" w:rsidP="00FA1323"/>
    <w:p w14:paraId="072B6DBE" w14:textId="281DB6F7" w:rsidR="00FA1323" w:rsidRDefault="00FA1323" w:rsidP="00FA1323"/>
    <w:p w14:paraId="01E1421D" w14:textId="505E946C" w:rsidR="00FA1323" w:rsidRDefault="00FA1323" w:rsidP="00FA1323">
      <w:pPr>
        <w:pStyle w:val="Titredeconclusion"/>
      </w:pPr>
      <w:r>
        <w:t>En conclusion :</w:t>
      </w:r>
    </w:p>
    <w:p w14:paraId="5770DAEF" w14:textId="327BC94D" w:rsidR="00FA1323" w:rsidRPr="00225AEB" w:rsidRDefault="00FA1323" w:rsidP="00FA1323">
      <w:r>
        <w:t xml:space="preserve">Le programme de technique de l’informatique est un excellent choix </w:t>
      </w:r>
      <w:r w:rsidR="009F0741">
        <w:t xml:space="preserve">en raison de ses possibilités de carrière et de son enseignement diversifié. </w:t>
      </w:r>
    </w:p>
    <w:sectPr w:rsidR="00FA1323" w:rsidRPr="00225AEB" w:rsidSect="00142F1C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62C1" w14:textId="77777777" w:rsidR="00F26D72" w:rsidRDefault="00F26D72">
      <w:pPr>
        <w:spacing w:after="0" w:line="240" w:lineRule="auto"/>
      </w:pPr>
      <w:r>
        <w:separator/>
      </w:r>
    </w:p>
  </w:endnote>
  <w:endnote w:type="continuationSeparator" w:id="0">
    <w:p w14:paraId="03408B31" w14:textId="77777777" w:rsidR="00F26D72" w:rsidRDefault="00F26D72">
      <w:pPr>
        <w:spacing w:after="0" w:line="240" w:lineRule="auto"/>
      </w:pPr>
      <w:r>
        <w:continuationSeparator/>
      </w:r>
    </w:p>
  </w:endnote>
  <w:endnote w:type="continuationNotice" w:id="1">
    <w:p w14:paraId="55F70453" w14:textId="77777777" w:rsidR="00F26D72" w:rsidRDefault="00F26D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Extra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866042"/>
      <w:docPartObj>
        <w:docPartGallery w:val="Page Numbers (Bottom of Page)"/>
        <w:docPartUnique/>
      </w:docPartObj>
    </w:sdtPr>
    <w:sdtContent>
      <w:p w14:paraId="5A04A099" w14:textId="2FF11889" w:rsidR="00A242D6" w:rsidRDefault="00A242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73FAE" w14:textId="097BE5C5" w:rsidR="4CD41558" w:rsidRDefault="00A242D6" w:rsidP="00B14F5A">
    <w:pPr>
      <w:pStyle w:val="entte"/>
    </w:pPr>
    <w:r>
      <w:t xml:space="preserve">Geoffrey Coelho-Bibeau/ Nikita </w:t>
    </w:r>
    <w:proofErr w:type="spellStart"/>
    <w:r>
      <w:t>Nazarov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B38F" w14:textId="77777777" w:rsidR="00F26D72" w:rsidRDefault="00F26D72">
      <w:pPr>
        <w:spacing w:after="0" w:line="240" w:lineRule="auto"/>
      </w:pPr>
      <w:r>
        <w:separator/>
      </w:r>
    </w:p>
  </w:footnote>
  <w:footnote w:type="continuationSeparator" w:id="0">
    <w:p w14:paraId="5157468C" w14:textId="77777777" w:rsidR="00F26D72" w:rsidRDefault="00F26D72">
      <w:pPr>
        <w:spacing w:after="0" w:line="240" w:lineRule="auto"/>
      </w:pPr>
      <w:r>
        <w:continuationSeparator/>
      </w:r>
    </w:p>
  </w:footnote>
  <w:footnote w:type="continuationNotice" w:id="1">
    <w:p w14:paraId="03FAC93C" w14:textId="77777777" w:rsidR="00F26D72" w:rsidRDefault="00F26D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1315" w14:textId="627EA40B" w:rsidR="00764940" w:rsidRDefault="00E04944" w:rsidP="007C4C25">
    <w:pPr>
      <w:pStyle w:val="entte"/>
      <w:tabs>
        <w:tab w:val="clear" w:pos="4680"/>
        <w:tab w:val="clear" w:pos="9360"/>
        <w:tab w:val="left" w:pos="7980"/>
      </w:tabs>
    </w:pPr>
    <w:r>
      <w:t>CVM technique de l’informatique</w:t>
    </w:r>
    <w:r w:rsidR="007E5F82">
      <w:t xml:space="preserve">                                                                                     </w:t>
    </w:r>
    <w:r w:rsidR="007C4C25">
      <w:t>2022-08</w:t>
    </w:r>
    <w:r w:rsidR="007E5F82">
      <w:t>-31</w:t>
    </w:r>
  </w:p>
  <w:p w14:paraId="5319C920" w14:textId="205DA3D7" w:rsidR="4CD41558" w:rsidRDefault="4CD41558" w:rsidP="4CD415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8E6"/>
    <w:multiLevelType w:val="hybridMultilevel"/>
    <w:tmpl w:val="861C7936"/>
    <w:lvl w:ilvl="0" w:tplc="8C181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6655"/>
    <w:multiLevelType w:val="hybridMultilevel"/>
    <w:tmpl w:val="C23AA3BC"/>
    <w:lvl w:ilvl="0" w:tplc="25B28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120E"/>
    <w:multiLevelType w:val="hybridMultilevel"/>
    <w:tmpl w:val="D670487E"/>
    <w:lvl w:ilvl="0" w:tplc="A6D00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54D40"/>
    <w:multiLevelType w:val="hybridMultilevel"/>
    <w:tmpl w:val="8BDC1C72"/>
    <w:lvl w:ilvl="0" w:tplc="BE649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3420"/>
    <w:multiLevelType w:val="hybridMultilevel"/>
    <w:tmpl w:val="0E56593C"/>
    <w:lvl w:ilvl="0" w:tplc="B4302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625BC"/>
    <w:multiLevelType w:val="hybridMultilevel"/>
    <w:tmpl w:val="4BF8CF60"/>
    <w:lvl w:ilvl="0" w:tplc="26E6A298">
      <w:numFmt w:val="bullet"/>
      <w:lvlText w:val="-"/>
      <w:lvlJc w:val="left"/>
      <w:pPr>
        <w:ind w:left="720" w:hanging="360"/>
      </w:pPr>
      <w:rPr>
        <w:rFonts w:ascii="HYGothic-Extra" w:eastAsia="HYGothic-Extra" w:hAnsi="HYGothic-Extra" w:cstheme="minorBidi" w:hint="eastAsia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4849">
    <w:abstractNumId w:val="3"/>
  </w:num>
  <w:num w:numId="2" w16cid:durableId="1590503863">
    <w:abstractNumId w:val="5"/>
  </w:num>
  <w:num w:numId="3" w16cid:durableId="507601958">
    <w:abstractNumId w:val="0"/>
  </w:num>
  <w:num w:numId="4" w16cid:durableId="2012680148">
    <w:abstractNumId w:val="4"/>
  </w:num>
  <w:num w:numId="5" w16cid:durableId="1754158966">
    <w:abstractNumId w:val="1"/>
  </w:num>
  <w:num w:numId="6" w16cid:durableId="4175157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elho-Bibeau Geoffrey">
    <w15:presenceInfo w15:providerId="None" w15:userId="Coelho-Bibeau Geoff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854F11"/>
    <w:rsid w:val="000301D0"/>
    <w:rsid w:val="0005419C"/>
    <w:rsid w:val="000837E4"/>
    <w:rsid w:val="000A2906"/>
    <w:rsid w:val="000D1EDD"/>
    <w:rsid w:val="000E73B3"/>
    <w:rsid w:val="00120F3D"/>
    <w:rsid w:val="00142F1C"/>
    <w:rsid w:val="00176FA6"/>
    <w:rsid w:val="001F5C47"/>
    <w:rsid w:val="00225AEB"/>
    <w:rsid w:val="00245955"/>
    <w:rsid w:val="00272090"/>
    <w:rsid w:val="002A5A6A"/>
    <w:rsid w:val="002B087B"/>
    <w:rsid w:val="002B1F55"/>
    <w:rsid w:val="002D6581"/>
    <w:rsid w:val="002F75CF"/>
    <w:rsid w:val="00310130"/>
    <w:rsid w:val="003226FC"/>
    <w:rsid w:val="00340E21"/>
    <w:rsid w:val="003422CD"/>
    <w:rsid w:val="0037547A"/>
    <w:rsid w:val="003824FE"/>
    <w:rsid w:val="003A7CDE"/>
    <w:rsid w:val="003E6094"/>
    <w:rsid w:val="003F4A71"/>
    <w:rsid w:val="003F7207"/>
    <w:rsid w:val="004063FD"/>
    <w:rsid w:val="004145FC"/>
    <w:rsid w:val="0044325B"/>
    <w:rsid w:val="00493FB1"/>
    <w:rsid w:val="004A739E"/>
    <w:rsid w:val="004D1E86"/>
    <w:rsid w:val="00500D28"/>
    <w:rsid w:val="00500D82"/>
    <w:rsid w:val="00540647"/>
    <w:rsid w:val="00540F0E"/>
    <w:rsid w:val="00563396"/>
    <w:rsid w:val="00563415"/>
    <w:rsid w:val="0056735E"/>
    <w:rsid w:val="00585543"/>
    <w:rsid w:val="005E0AB5"/>
    <w:rsid w:val="005E6099"/>
    <w:rsid w:val="006243C7"/>
    <w:rsid w:val="006322AF"/>
    <w:rsid w:val="00637558"/>
    <w:rsid w:val="006A0885"/>
    <w:rsid w:val="006A7A59"/>
    <w:rsid w:val="006B102D"/>
    <w:rsid w:val="006D39D8"/>
    <w:rsid w:val="006E3DD1"/>
    <w:rsid w:val="00764940"/>
    <w:rsid w:val="007809CE"/>
    <w:rsid w:val="007B1983"/>
    <w:rsid w:val="007C26DF"/>
    <w:rsid w:val="007C4C25"/>
    <w:rsid w:val="007D54B0"/>
    <w:rsid w:val="007E5F82"/>
    <w:rsid w:val="00807A90"/>
    <w:rsid w:val="00811079"/>
    <w:rsid w:val="0084544E"/>
    <w:rsid w:val="00846E58"/>
    <w:rsid w:val="00885879"/>
    <w:rsid w:val="008868AA"/>
    <w:rsid w:val="008A51F4"/>
    <w:rsid w:val="008C1F1D"/>
    <w:rsid w:val="008F1D7F"/>
    <w:rsid w:val="00970215"/>
    <w:rsid w:val="009828AA"/>
    <w:rsid w:val="00986ACF"/>
    <w:rsid w:val="00986B5F"/>
    <w:rsid w:val="009A4EEA"/>
    <w:rsid w:val="009A7ECF"/>
    <w:rsid w:val="009C0876"/>
    <w:rsid w:val="009F0741"/>
    <w:rsid w:val="00A21240"/>
    <w:rsid w:val="00A21ACD"/>
    <w:rsid w:val="00A22F60"/>
    <w:rsid w:val="00A242D6"/>
    <w:rsid w:val="00A5783B"/>
    <w:rsid w:val="00AA6DBB"/>
    <w:rsid w:val="00AC56CB"/>
    <w:rsid w:val="00B06D1B"/>
    <w:rsid w:val="00B127E5"/>
    <w:rsid w:val="00B14F5A"/>
    <w:rsid w:val="00BC7B71"/>
    <w:rsid w:val="00BD5878"/>
    <w:rsid w:val="00BE3112"/>
    <w:rsid w:val="00C63324"/>
    <w:rsid w:val="00C75468"/>
    <w:rsid w:val="00CA62D2"/>
    <w:rsid w:val="00CE16F0"/>
    <w:rsid w:val="00CF7F63"/>
    <w:rsid w:val="00D107AF"/>
    <w:rsid w:val="00D328D5"/>
    <w:rsid w:val="00DD1BC1"/>
    <w:rsid w:val="00DE17F4"/>
    <w:rsid w:val="00E04944"/>
    <w:rsid w:val="00E61897"/>
    <w:rsid w:val="00E82346"/>
    <w:rsid w:val="00EA08B4"/>
    <w:rsid w:val="00EB0CAC"/>
    <w:rsid w:val="00F206C4"/>
    <w:rsid w:val="00F26D72"/>
    <w:rsid w:val="00F27984"/>
    <w:rsid w:val="00F36892"/>
    <w:rsid w:val="00F41316"/>
    <w:rsid w:val="00F54914"/>
    <w:rsid w:val="00F75D1B"/>
    <w:rsid w:val="00F968AB"/>
    <w:rsid w:val="00FA1323"/>
    <w:rsid w:val="00FA3AB4"/>
    <w:rsid w:val="00FC2A16"/>
    <w:rsid w:val="00FD4FA5"/>
    <w:rsid w:val="1377A9EF"/>
    <w:rsid w:val="192058D3"/>
    <w:rsid w:val="2D7992C5"/>
    <w:rsid w:val="38854F11"/>
    <w:rsid w:val="4CD41558"/>
    <w:rsid w:val="587A395E"/>
    <w:rsid w:val="5E9385D3"/>
    <w:rsid w:val="6298DC53"/>
    <w:rsid w:val="6B238915"/>
    <w:rsid w:val="7503B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54F11"/>
  <w15:chartTrackingRefBased/>
  <w15:docId w15:val="{82355464-BC53-411A-B54E-D6C94C39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2"/>
    <w:qFormat/>
    <w:rsid w:val="000837E4"/>
    <w:rPr>
      <w:sz w:val="28"/>
    </w:rPr>
  </w:style>
  <w:style w:type="paragraph" w:styleId="Titre1">
    <w:name w:val="heading 1"/>
    <w:aliases w:val="Titre Pour table des matières"/>
    <w:basedOn w:val="Normal"/>
    <w:next w:val="Normal"/>
    <w:link w:val="Titre1Car"/>
    <w:uiPriority w:val="9"/>
    <w:qFormat/>
    <w:rsid w:val="009F0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2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F0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aractre">
    <w:name w:val="caractère"/>
    <w:basedOn w:val="Normal"/>
    <w:link w:val="caractreCar"/>
    <w:qFormat/>
    <w:rsid w:val="007B1983"/>
    <w:pPr>
      <w:tabs>
        <w:tab w:val="left" w:pos="990"/>
      </w:tabs>
    </w:pPr>
    <w:rPr>
      <w:b/>
      <w:sz w:val="40"/>
      <w:lang w:val="fr-CA"/>
    </w:rPr>
  </w:style>
  <w:style w:type="paragraph" w:customStyle="1" w:styleId="entte">
    <w:name w:val="en tête"/>
    <w:basedOn w:val="En-tte"/>
    <w:link w:val="entteCar"/>
    <w:qFormat/>
    <w:rsid w:val="00764940"/>
    <w:pPr>
      <w:pBdr>
        <w:top w:val="thinThickSmallGap" w:sz="24" w:space="1" w:color="2F5496" w:themeColor="accent1" w:themeShade="BF"/>
        <w:bottom w:val="thinThickSmallGap" w:sz="24" w:space="1" w:color="ED7D31" w:themeColor="accent2"/>
      </w:pBdr>
    </w:pPr>
    <w:rPr>
      <w:rFonts w:asciiTheme="majorHAnsi" w:hAnsiTheme="majorHAnsi"/>
      <w:b/>
      <w:sz w:val="24"/>
    </w:rPr>
  </w:style>
  <w:style w:type="character" w:customStyle="1" w:styleId="caractreCar">
    <w:name w:val="caractère Car"/>
    <w:basedOn w:val="Policepardfaut"/>
    <w:link w:val="caractre"/>
    <w:rsid w:val="007B1983"/>
    <w:rPr>
      <w:b/>
      <w:sz w:val="40"/>
      <w:lang w:val="fr-CA"/>
    </w:rPr>
  </w:style>
  <w:style w:type="character" w:customStyle="1" w:styleId="Titre1Car">
    <w:name w:val="Titre 1 Car"/>
    <w:aliases w:val="Titre Pour table des matières Car"/>
    <w:basedOn w:val="Policepardfaut"/>
    <w:link w:val="Titre1"/>
    <w:uiPriority w:val="9"/>
    <w:rsid w:val="009F0741"/>
    <w:rPr>
      <w:rFonts w:asciiTheme="majorHAnsi" w:eastAsiaTheme="majorEastAsia" w:hAnsiTheme="majorHAnsi" w:cstheme="majorBidi"/>
      <w:color w:val="2F5496" w:themeColor="accent1" w:themeShade="BF"/>
      <w:sz w:val="56"/>
      <w:szCs w:val="32"/>
      <w:u w:val="single"/>
    </w:rPr>
  </w:style>
  <w:style w:type="character" w:customStyle="1" w:styleId="entteCar">
    <w:name w:val="en tête Car"/>
    <w:basedOn w:val="En-tteCar"/>
    <w:link w:val="entte"/>
    <w:rsid w:val="00764940"/>
    <w:rPr>
      <w:rFonts w:asciiTheme="majorHAnsi" w:hAnsiTheme="majorHAnsi"/>
      <w:b/>
      <w:sz w:val="24"/>
    </w:rPr>
  </w:style>
  <w:style w:type="paragraph" w:styleId="Sansinterligne">
    <w:name w:val="No Spacing"/>
    <w:link w:val="SansinterligneCar"/>
    <w:uiPriority w:val="1"/>
    <w:qFormat/>
    <w:rsid w:val="00AA6DBB"/>
    <w:pPr>
      <w:spacing w:after="0" w:line="240" w:lineRule="auto"/>
    </w:pPr>
    <w:rPr>
      <w:rFonts w:eastAsiaTheme="minorEastAsia"/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A6DBB"/>
    <w:rPr>
      <w:rFonts w:eastAsiaTheme="minorEastAsia"/>
      <w:lang w:val="fr-CA" w:eastAsia="fr-CA"/>
    </w:rPr>
  </w:style>
  <w:style w:type="paragraph" w:customStyle="1" w:styleId="Titreperso">
    <w:name w:val="Titre perso"/>
    <w:basedOn w:val="Normal"/>
    <w:link w:val="TitrepersoCar"/>
    <w:rsid w:val="007B1983"/>
    <w:rPr>
      <w:rFonts w:ascii="HYGothic-Extra" w:hAnsi="HYGothic-Extra"/>
      <w:color w:val="000000" w:themeColor="text1"/>
      <w:sz w:val="56"/>
      <w:u w:val="single"/>
      <w:lang w:val="fr-CA"/>
    </w:rPr>
  </w:style>
  <w:style w:type="paragraph" w:customStyle="1" w:styleId="Style2">
    <w:name w:val="Style2"/>
    <w:basedOn w:val="Titre1"/>
    <w:link w:val="Style2Car"/>
    <w:qFormat/>
    <w:rsid w:val="0037547A"/>
    <w:rPr>
      <w:b/>
      <w:sz w:val="36"/>
    </w:rPr>
  </w:style>
  <w:style w:type="character" w:customStyle="1" w:styleId="TitrepersoCar">
    <w:name w:val="Titre perso Car"/>
    <w:basedOn w:val="Policepardfaut"/>
    <w:link w:val="Titreperso"/>
    <w:rsid w:val="007B1983"/>
    <w:rPr>
      <w:rFonts w:ascii="HYGothic-Extra" w:hAnsi="HYGothic-Extra"/>
      <w:color w:val="000000" w:themeColor="text1"/>
      <w:sz w:val="56"/>
      <w:u w:val="single"/>
      <w:lang w:val="fr-CA"/>
    </w:rPr>
  </w:style>
  <w:style w:type="character" w:customStyle="1" w:styleId="Style2Car">
    <w:name w:val="Style2 Car"/>
    <w:basedOn w:val="Titre1Car"/>
    <w:link w:val="Style2"/>
    <w:rsid w:val="0037547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customStyle="1" w:styleId="Soustitre">
    <w:name w:val="Sous titre"/>
    <w:basedOn w:val="Titreperso"/>
    <w:link w:val="SoustitreCar"/>
    <w:qFormat/>
    <w:rsid w:val="00811079"/>
    <w:rPr>
      <w:rFonts w:ascii="Microsoft Sans Serif" w:hAnsi="Microsoft Sans Serif"/>
      <w:color w:val="FFC000"/>
      <w:sz w:val="36"/>
    </w:rPr>
  </w:style>
  <w:style w:type="paragraph" w:customStyle="1" w:styleId="Enphasesurdesmots">
    <w:name w:val="En phase sur des mots"/>
    <w:basedOn w:val="Normal"/>
    <w:link w:val="EnphasesurdesmotsCar"/>
    <w:qFormat/>
    <w:rsid w:val="00811079"/>
    <w:rPr>
      <w:rFonts w:asciiTheme="majorHAnsi" w:hAnsiTheme="majorHAnsi"/>
      <w:b/>
      <w:color w:val="977829"/>
      <w:sz w:val="32"/>
      <w:u w:val="single"/>
    </w:rPr>
  </w:style>
  <w:style w:type="character" w:customStyle="1" w:styleId="SoustitreCar">
    <w:name w:val="Sous titre Car"/>
    <w:basedOn w:val="TitrepersoCar"/>
    <w:link w:val="Soustitre"/>
    <w:rsid w:val="00811079"/>
    <w:rPr>
      <w:rFonts w:ascii="Microsoft Sans Serif" w:hAnsi="Microsoft Sans Serif"/>
      <w:color w:val="FFC000"/>
      <w:sz w:val="36"/>
      <w:u w:val="single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0A2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phasesurdesmotsCar">
    <w:name w:val="En phase sur des mots Car"/>
    <w:basedOn w:val="Policepardfaut"/>
    <w:link w:val="Enphasesurdesmots"/>
    <w:rsid w:val="00811079"/>
    <w:rPr>
      <w:rFonts w:asciiTheme="majorHAnsi" w:hAnsiTheme="majorHAnsi"/>
      <w:b/>
      <w:color w:val="977829"/>
      <w:sz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A290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A290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  <w:u w:val="single"/>
    </w:rPr>
  </w:style>
  <w:style w:type="paragraph" w:styleId="Rvision">
    <w:name w:val="Revision"/>
    <w:hidden/>
    <w:uiPriority w:val="99"/>
    <w:semiHidden/>
    <w:rsid w:val="008F1D7F"/>
    <w:pPr>
      <w:spacing w:after="0" w:line="240" w:lineRule="auto"/>
    </w:pPr>
    <w:rPr>
      <w:sz w:val="28"/>
    </w:rPr>
  </w:style>
  <w:style w:type="paragraph" w:customStyle="1" w:styleId="caractreengras">
    <w:name w:val="caractère en gras"/>
    <w:basedOn w:val="Normal"/>
    <w:link w:val="caractreengrasCar"/>
    <w:qFormat/>
    <w:rsid w:val="006B102D"/>
    <w:rPr>
      <w:b/>
      <w:color w:val="000000" w:themeColor="text1"/>
      <w:lang w:val="fr-CA"/>
    </w:rPr>
  </w:style>
  <w:style w:type="paragraph" w:customStyle="1" w:styleId="TitreBleu">
    <w:name w:val="Titre Bleu"/>
    <w:basedOn w:val="Style2"/>
    <w:link w:val="TitreBleuCar"/>
    <w:qFormat/>
    <w:rsid w:val="004D1E86"/>
    <w:rPr>
      <w:sz w:val="56"/>
    </w:rPr>
  </w:style>
  <w:style w:type="character" w:customStyle="1" w:styleId="caractreengrasCar">
    <w:name w:val="caractère en gras Car"/>
    <w:basedOn w:val="EnphasesurdesmotsCar"/>
    <w:link w:val="caractreengras"/>
    <w:rsid w:val="006B102D"/>
    <w:rPr>
      <w:rFonts w:asciiTheme="majorHAnsi" w:hAnsiTheme="majorHAnsi"/>
      <w:b/>
      <w:color w:val="000000" w:themeColor="text1"/>
      <w:sz w:val="28"/>
      <w:u w:val="single"/>
      <w:lang w:val="fr-CA"/>
    </w:rPr>
  </w:style>
  <w:style w:type="paragraph" w:styleId="Paragraphedeliste">
    <w:name w:val="List Paragraph"/>
    <w:basedOn w:val="Normal"/>
    <w:uiPriority w:val="34"/>
    <w:qFormat/>
    <w:rsid w:val="00A242D6"/>
    <w:pPr>
      <w:ind w:left="720"/>
      <w:contextualSpacing/>
    </w:pPr>
  </w:style>
  <w:style w:type="character" w:customStyle="1" w:styleId="TitreBleuCar">
    <w:name w:val="Titre Bleu Car"/>
    <w:basedOn w:val="Style2Car"/>
    <w:link w:val="TitreBleu"/>
    <w:rsid w:val="004D1E86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u w:val="single"/>
    </w:rPr>
  </w:style>
  <w:style w:type="paragraph" w:customStyle="1" w:styleId="Titredeconclusion">
    <w:name w:val="Titre de conclusion"/>
    <w:basedOn w:val="Normal"/>
    <w:link w:val="TitredeconclusionCar"/>
    <w:qFormat/>
    <w:rsid w:val="009F0741"/>
    <w:rPr>
      <w:b/>
      <w:color w:val="002060"/>
      <w:sz w:val="52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F074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TitredeconclusionCar">
    <w:name w:val="Titre de conclusion Car"/>
    <w:basedOn w:val="Policepardfaut"/>
    <w:link w:val="Titredeconclusion"/>
    <w:rsid w:val="009F0741"/>
    <w:rPr>
      <w:b/>
      <w:color w:val="002060"/>
      <w:sz w:val="5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0741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9F0741"/>
    <w:pPr>
      <w:tabs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F0741"/>
    <w:rPr>
      <w:color w:val="0563C1" w:themeColor="hyperlink"/>
      <w:u w:val="single"/>
    </w:rPr>
  </w:style>
  <w:style w:type="paragraph" w:customStyle="1" w:styleId="Titrepourlatabledesmatires">
    <w:name w:val="Titre pour la table des matières"/>
    <w:basedOn w:val="Titre1"/>
    <w:link w:val="TitrepourlatabledesmatiresCar"/>
    <w:qFormat/>
    <w:rsid w:val="00A21240"/>
    <w:rPr>
      <w:color w:val="C00000"/>
    </w:rPr>
  </w:style>
  <w:style w:type="character" w:customStyle="1" w:styleId="TitrepourlatabledesmatiresCar">
    <w:name w:val="Titre pour la table des matières Car"/>
    <w:basedOn w:val="Titre1Car"/>
    <w:link w:val="Titrepourlatabledesmatires"/>
    <w:rsid w:val="00A21240"/>
    <w:rPr>
      <w:rFonts w:asciiTheme="majorHAnsi" w:eastAsiaTheme="majorEastAsia" w:hAnsiTheme="majorHAnsi" w:cstheme="majorBidi"/>
      <w:color w:val="C00000"/>
      <w:sz w:val="5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9760F-36E1-4BDC-85DC-5948D389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Technique de l’informatique</vt:lpstr>
    </vt:vector>
  </TitlesOfParts>
  <Company>Cégep du vieux montréal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 de l’informatique</dc:title>
  <dc:subject>Cégep du Vieux Montréal</dc:subject>
  <dc:creator>Nazarov Nikita, Coelho-Bibeau Geoffrey</dc:creator>
  <cp:keywords/>
  <dc:description/>
  <cp:lastModifiedBy>Coelho-Bibeau Geoffrey</cp:lastModifiedBy>
  <cp:revision>2</cp:revision>
  <dcterms:created xsi:type="dcterms:W3CDTF">2022-12-18T07:26:00Z</dcterms:created>
  <dcterms:modified xsi:type="dcterms:W3CDTF">2022-12-18T07:26:00Z</dcterms:modified>
</cp:coreProperties>
</file>